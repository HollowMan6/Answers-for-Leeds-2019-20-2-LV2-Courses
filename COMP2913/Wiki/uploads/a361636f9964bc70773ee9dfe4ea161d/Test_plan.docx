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CB66" w14:textId="3DA3BE6C" w:rsidR="00A12BC8" w:rsidRDefault="00A12BC8">
      <w:pPr>
        <w:rPr>
          <w:rStyle w:val="Emphasis"/>
          <w:color w:val="808080" w:themeColor="background1" w:themeShade="80"/>
          <w:sz w:val="44"/>
          <w:szCs w:val="44"/>
        </w:rPr>
      </w:pPr>
      <w:r>
        <w:rPr>
          <w:rStyle w:val="Emphasis"/>
          <w:color w:val="808080" w:themeColor="background1" w:themeShade="80"/>
          <w:sz w:val="44"/>
          <w:szCs w:val="44"/>
        </w:rPr>
        <w:t>T</w:t>
      </w:r>
      <w:r>
        <w:rPr>
          <w:rStyle w:val="Emphasis"/>
          <w:rFonts w:hint="eastAsia"/>
          <w:color w:val="808080" w:themeColor="background1" w:themeShade="80"/>
          <w:sz w:val="44"/>
          <w:szCs w:val="44"/>
        </w:rPr>
        <w:t>est</w:t>
      </w:r>
      <w:r>
        <w:rPr>
          <w:rStyle w:val="Emphasis"/>
          <w:color w:val="808080" w:themeColor="background1" w:themeShade="80"/>
          <w:sz w:val="44"/>
          <w:szCs w:val="44"/>
        </w:rPr>
        <w:t xml:space="preserve"> </w:t>
      </w:r>
      <w:r>
        <w:rPr>
          <w:rStyle w:val="Emphasis"/>
          <w:rFonts w:hint="eastAsia"/>
          <w:color w:val="808080" w:themeColor="background1" w:themeShade="80"/>
          <w:sz w:val="44"/>
          <w:szCs w:val="44"/>
        </w:rPr>
        <w:t>plan</w:t>
      </w:r>
    </w:p>
    <w:p w14:paraId="4DCD0662" w14:textId="532C0E16" w:rsidR="00A12BC8" w:rsidRDefault="00A12BC8" w:rsidP="00A12BC8">
      <w:pPr>
        <w:jc w:val="both"/>
      </w:pPr>
      <w:r w:rsidRPr="00A12BC8">
        <w:t>Testing range</w:t>
      </w:r>
      <w:r w:rsidRPr="00A12BC8">
        <w:t>：</w:t>
      </w:r>
    </w:p>
    <w:p w14:paraId="5C2542E0" w14:textId="728341A0" w:rsidR="00A12BC8" w:rsidRDefault="00A12BC8" w:rsidP="00A12BC8">
      <w:pPr>
        <w:ind w:firstLine="360"/>
        <w:jc w:val="both"/>
        <w:rPr>
          <w:rFonts w:hint="eastAsia"/>
        </w:rPr>
      </w:pPr>
      <w:r>
        <w:t>Functional requirement:</w:t>
      </w:r>
    </w:p>
    <w:p w14:paraId="0CDBADC2" w14:textId="6611F04E" w:rsidR="00A12BC8" w:rsidRPr="00A12BC8" w:rsidRDefault="00A12BC8" w:rsidP="00A12BC8">
      <w:pPr>
        <w:pStyle w:val="ListParagraph"/>
        <w:numPr>
          <w:ilvl w:val="0"/>
          <w:numId w:val="13"/>
        </w:numPr>
        <w:ind w:firstLineChars="0"/>
        <w:rPr>
          <w:sz w:val="22"/>
        </w:rPr>
      </w:pPr>
      <w:r>
        <w:t>A</w:t>
      </w:r>
      <w:r>
        <w:rPr>
          <w:rFonts w:hint="eastAsia"/>
        </w:rPr>
        <w:t>ll</w:t>
      </w:r>
      <w:r>
        <w:t xml:space="preserve"> web pages. </w:t>
      </w:r>
    </w:p>
    <w:p w14:paraId="593CC0C4" w14:textId="30799501" w:rsidR="00A12BC8" w:rsidRPr="00A12BC8" w:rsidRDefault="00A12BC8" w:rsidP="00A12BC8">
      <w:pPr>
        <w:pStyle w:val="ListParagraph"/>
        <w:numPr>
          <w:ilvl w:val="0"/>
          <w:numId w:val="13"/>
        </w:numPr>
        <w:ind w:firstLineChars="0"/>
        <w:rPr>
          <w:sz w:val="22"/>
        </w:rPr>
      </w:pPr>
      <w:r>
        <w:t>Databases</w:t>
      </w:r>
    </w:p>
    <w:p w14:paraId="43562732" w14:textId="494D99E2" w:rsidR="00A12BC8" w:rsidRDefault="00A12BC8" w:rsidP="00A12BC8">
      <w:r>
        <w:t xml:space="preserve">       Non-functional requirement:</w:t>
      </w:r>
    </w:p>
    <w:p w14:paraId="369BBDAF" w14:textId="53B9D69E" w:rsidR="00A12BC8" w:rsidRDefault="00A12BC8" w:rsidP="00A12BC8">
      <w:pPr>
        <w:pStyle w:val="ListParagraph"/>
        <w:numPr>
          <w:ilvl w:val="0"/>
          <w:numId w:val="14"/>
        </w:numPr>
        <w:ind w:firstLineChars="0"/>
      </w:pPr>
      <w:r>
        <w:t>Security test</w:t>
      </w:r>
    </w:p>
    <w:p w14:paraId="614B785E" w14:textId="721E772B" w:rsidR="00A12BC8" w:rsidRDefault="00A12BC8" w:rsidP="00A12BC8">
      <w:pPr>
        <w:pStyle w:val="ListParagraph"/>
        <w:numPr>
          <w:ilvl w:val="0"/>
          <w:numId w:val="14"/>
        </w:numPr>
        <w:ind w:firstLineChars="0"/>
      </w:pPr>
      <w:r>
        <w:t>Compatible test</w:t>
      </w:r>
    </w:p>
    <w:p w14:paraId="15CE94B3" w14:textId="41154BF7" w:rsidR="00A12BC8" w:rsidRDefault="00A12BC8" w:rsidP="00A12BC8">
      <w:pPr>
        <w:pStyle w:val="ListParagraph"/>
        <w:numPr>
          <w:ilvl w:val="0"/>
          <w:numId w:val="14"/>
        </w:numPr>
        <w:ind w:firstLineChars="0"/>
      </w:pPr>
      <w:r>
        <w:t>Performance test</w:t>
      </w:r>
    </w:p>
    <w:p w14:paraId="4B76F1AC" w14:textId="75259C2B" w:rsidR="00A12BC8" w:rsidRDefault="00A12BC8" w:rsidP="00A12BC8"/>
    <w:p w14:paraId="3EE5179B" w14:textId="54060EB0" w:rsidR="00A12BC8" w:rsidRDefault="00A12BC8" w:rsidP="00A12BC8">
      <w:r>
        <w:t>Testing tools:</w:t>
      </w:r>
    </w:p>
    <w:p w14:paraId="076E5E2B" w14:textId="3FD8A2E9" w:rsidR="00A12BC8" w:rsidRDefault="00A12BC8" w:rsidP="00A12BC8">
      <w:pPr>
        <w:pStyle w:val="ListParagraph"/>
        <w:numPr>
          <w:ilvl w:val="0"/>
          <w:numId w:val="15"/>
        </w:numPr>
        <w:ind w:firstLineChars="0"/>
      </w:pPr>
      <w:proofErr w:type="spellStart"/>
      <w:r>
        <w:t>selgium</w:t>
      </w:r>
      <w:proofErr w:type="spellEnd"/>
      <w:r>
        <w:t>: automate functional test and unit test</w:t>
      </w:r>
    </w:p>
    <w:p w14:paraId="25CE7CC6" w14:textId="622B2B82" w:rsidR="00A12BC8" w:rsidRDefault="00A12BC8" w:rsidP="00A12BC8">
      <w:pPr>
        <w:pStyle w:val="ListParagraph"/>
        <w:numPr>
          <w:ilvl w:val="0"/>
          <w:numId w:val="15"/>
        </w:numPr>
        <w:ind w:firstLineChars="0"/>
      </w:pPr>
      <w:proofErr w:type="spellStart"/>
      <w:r>
        <w:t>Jmeter</w:t>
      </w:r>
      <w:proofErr w:type="spellEnd"/>
      <w:r>
        <w:t>: performance test</w:t>
      </w:r>
    </w:p>
    <w:p w14:paraId="2D30F950" w14:textId="13534D2C" w:rsidR="00A12BC8" w:rsidRDefault="00A12BC8" w:rsidP="00A12BC8">
      <w:pPr>
        <w:pStyle w:val="ListParagraph"/>
        <w:numPr>
          <w:ilvl w:val="0"/>
          <w:numId w:val="15"/>
        </w:numPr>
        <w:ind w:firstLineChars="0"/>
      </w:pPr>
      <w:r>
        <w:t>Redmine: record defects of implementation discovered by members</w:t>
      </w:r>
    </w:p>
    <w:p w14:paraId="7DC45BFC" w14:textId="7FAB9878" w:rsidR="00A12BC8" w:rsidRDefault="00A12BC8" w:rsidP="00A12BC8"/>
    <w:p w14:paraId="7505264E" w14:textId="70735733" w:rsidR="00A12BC8" w:rsidRDefault="00A12BC8" w:rsidP="00A12BC8">
      <w:r>
        <w:t>Testing management scheme:</w:t>
      </w:r>
    </w:p>
    <w:p w14:paraId="13E537B7" w14:textId="2617240E" w:rsidR="00A12BC8" w:rsidRDefault="00AC32C7" w:rsidP="00A12BC8">
      <w:r>
        <w:t>The quality information of project should be recorded in wiki every week.</w:t>
      </w:r>
      <w:bookmarkStart w:id="0" w:name="_GoBack"/>
      <w:bookmarkEnd w:id="0"/>
    </w:p>
    <w:p w14:paraId="4461F790" w14:textId="2921A77D" w:rsidR="00A12BC8" w:rsidRDefault="00A12BC8" w:rsidP="00A12BC8"/>
    <w:p w14:paraId="0B233EC1" w14:textId="77777777" w:rsidR="00A12BC8" w:rsidRPr="00A12BC8" w:rsidRDefault="00A12BC8" w:rsidP="00A12BC8"/>
    <w:p w14:paraId="6B01B6B0" w14:textId="77777777" w:rsidR="00A12BC8" w:rsidRPr="00A12BC8" w:rsidRDefault="00A12BC8" w:rsidP="00A12BC8">
      <w:pPr>
        <w:pStyle w:val="ListParagraph"/>
        <w:ind w:left="720" w:firstLineChars="0" w:firstLine="0"/>
        <w:rPr>
          <w:rFonts w:hint="eastAsia"/>
          <w:sz w:val="22"/>
        </w:rPr>
      </w:pPr>
    </w:p>
    <w:p w14:paraId="60F8E583" w14:textId="77777777" w:rsidR="00A12BC8" w:rsidRDefault="00A12BC8">
      <w:pPr>
        <w:rPr>
          <w:rStyle w:val="Emphasis"/>
          <w:rFonts w:hint="eastAsia"/>
          <w:color w:val="808080" w:themeColor="background1" w:themeShade="80"/>
          <w:sz w:val="44"/>
          <w:szCs w:val="44"/>
        </w:rPr>
      </w:pPr>
    </w:p>
    <w:p w14:paraId="417DFD7B" w14:textId="7A62DC20" w:rsidR="00BC2EC3" w:rsidRPr="00A12BC8" w:rsidRDefault="00A12BC8">
      <w:pPr>
        <w:rPr>
          <w:rStyle w:val="Emphasis"/>
          <w:color w:val="808080" w:themeColor="background1" w:themeShade="80"/>
          <w:sz w:val="44"/>
          <w:szCs w:val="44"/>
        </w:rPr>
      </w:pPr>
      <w:r w:rsidRPr="00A12BC8">
        <w:rPr>
          <w:rStyle w:val="Emphasis"/>
          <w:color w:val="808080" w:themeColor="background1" w:themeShade="80"/>
          <w:sz w:val="44"/>
          <w:szCs w:val="44"/>
        </w:rPr>
        <w:t>Example</w:t>
      </w:r>
    </w:p>
    <w:p w14:paraId="1B733D13" w14:textId="77777777" w:rsidR="00A12BC8" w:rsidRDefault="00A12BC8" w:rsidP="00A12BC8">
      <w:pPr>
        <w:jc w:val="both"/>
      </w:pPr>
      <w:r w:rsidRPr="00537166">
        <w:t>In the process of software testing, bugs are discovered and solved which can improve the</w:t>
      </w:r>
      <w:r>
        <w:t xml:space="preserve"> quality and make our web application reliable.</w:t>
      </w:r>
      <w:r w:rsidRPr="007F2240">
        <w:t xml:space="preserve"> </w:t>
      </w:r>
      <w:r w:rsidRPr="00537166">
        <w:t xml:space="preserve">Software </w:t>
      </w:r>
      <w:r>
        <w:t>testing</w:t>
      </w:r>
      <w:r w:rsidRPr="00537166">
        <w:t xml:space="preserve"> uses a variety of testing approaches, like unit testing, integration testing, functional testing,</w:t>
      </w:r>
      <w:r>
        <w:t xml:space="preserve"> and browser compatibility testing to ensure the application is bug-free and requirement is fully implemented. </w:t>
      </w:r>
    </w:p>
    <w:p w14:paraId="2EFAD3BA" w14:textId="77777777" w:rsidR="00A12BC8" w:rsidRDefault="00A12BC8" w:rsidP="00A12BC8"/>
    <w:p w14:paraId="67994788" w14:textId="77777777" w:rsidR="00A12BC8" w:rsidRDefault="00A12BC8" w:rsidP="00A12BC8">
      <w:r>
        <w:t>B</w:t>
      </w:r>
      <w:r>
        <w:rPr>
          <w:rFonts w:hint="eastAsia"/>
        </w:rPr>
        <w:t>rowser</w:t>
      </w:r>
      <w:r>
        <w:t xml:space="preserve"> compatible test:</w:t>
      </w:r>
    </w:p>
    <w:p w14:paraId="7E5A18C0" w14:textId="77777777" w:rsidR="00A12BC8" w:rsidRDefault="00A12BC8" w:rsidP="00A12B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2BC8" w14:paraId="6214F1C9" w14:textId="77777777" w:rsidTr="00AD6316">
        <w:tc>
          <w:tcPr>
            <w:tcW w:w="1659" w:type="dxa"/>
          </w:tcPr>
          <w:p w14:paraId="6174709D" w14:textId="77777777" w:rsidR="00A12BC8" w:rsidRDefault="00A12BC8" w:rsidP="00AD6316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659" w:type="dxa"/>
          </w:tcPr>
          <w:p w14:paraId="4B112268" w14:textId="77777777" w:rsidR="00A12BC8" w:rsidRDefault="00A12BC8" w:rsidP="00AD6316">
            <w:r>
              <w:rPr>
                <w:rFonts w:hint="eastAsia"/>
              </w:rPr>
              <w:t>I</w:t>
            </w:r>
            <w:r>
              <w:t>E</w:t>
            </w:r>
          </w:p>
        </w:tc>
        <w:tc>
          <w:tcPr>
            <w:tcW w:w="1659" w:type="dxa"/>
          </w:tcPr>
          <w:p w14:paraId="6B61D4C8" w14:textId="77777777" w:rsidR="00A12BC8" w:rsidRDefault="00A12BC8" w:rsidP="00AD6316">
            <w:r>
              <w:rPr>
                <w:rFonts w:hint="eastAsia"/>
              </w:rPr>
              <w:t>C</w:t>
            </w:r>
            <w:r>
              <w:t>hrome</w:t>
            </w:r>
          </w:p>
        </w:tc>
        <w:tc>
          <w:tcPr>
            <w:tcW w:w="1659" w:type="dxa"/>
          </w:tcPr>
          <w:p w14:paraId="232CF72B" w14:textId="77777777" w:rsidR="00A12BC8" w:rsidRDefault="00A12BC8" w:rsidP="00AD6316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1660" w:type="dxa"/>
          </w:tcPr>
          <w:p w14:paraId="0F12DF80" w14:textId="77777777" w:rsidR="00A12BC8" w:rsidRDefault="00A12BC8" w:rsidP="00AD6316">
            <w:r>
              <w:rPr>
                <w:rFonts w:hint="eastAsia"/>
              </w:rPr>
              <w:t>F</w:t>
            </w:r>
            <w:r>
              <w:t>irefox</w:t>
            </w:r>
          </w:p>
        </w:tc>
      </w:tr>
      <w:tr w:rsidR="00A12BC8" w14:paraId="1EA6DF13" w14:textId="77777777" w:rsidTr="00AD6316">
        <w:tc>
          <w:tcPr>
            <w:tcW w:w="1659" w:type="dxa"/>
          </w:tcPr>
          <w:p w14:paraId="588CA660" w14:textId="77777777" w:rsidR="00A12BC8" w:rsidRDefault="00A12BC8" w:rsidP="00AD6316">
            <w:r>
              <w:rPr>
                <w:rFonts w:hint="eastAsia"/>
              </w:rPr>
              <w:t>F</w:t>
            </w:r>
            <w:r>
              <w:t>ont</w:t>
            </w:r>
          </w:p>
        </w:tc>
        <w:tc>
          <w:tcPr>
            <w:tcW w:w="1659" w:type="dxa"/>
          </w:tcPr>
          <w:p w14:paraId="26D7A278" w14:textId="77777777" w:rsidR="00A12BC8" w:rsidRDefault="00A12BC8" w:rsidP="00AD6316">
            <w:bookmarkStart w:id="1" w:name="OLE_LINK1"/>
            <w:r>
              <w:rPr>
                <w:rFonts w:hint="eastAsia"/>
              </w:rPr>
              <w:t>√</w:t>
            </w:r>
            <w:bookmarkEnd w:id="1"/>
          </w:p>
        </w:tc>
        <w:tc>
          <w:tcPr>
            <w:tcW w:w="1659" w:type="dxa"/>
          </w:tcPr>
          <w:p w14:paraId="39809728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1533B0E7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7B163973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</w:tr>
      <w:tr w:rsidR="00A12BC8" w14:paraId="5A651846" w14:textId="77777777" w:rsidTr="00AD6316">
        <w:tc>
          <w:tcPr>
            <w:tcW w:w="1659" w:type="dxa"/>
          </w:tcPr>
          <w:p w14:paraId="02C89DC5" w14:textId="77777777" w:rsidR="00A12BC8" w:rsidRDefault="00A12BC8" w:rsidP="00AD6316"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1659" w:type="dxa"/>
          </w:tcPr>
          <w:p w14:paraId="65593514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2A56280C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464B0E6E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48756308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</w:tr>
      <w:tr w:rsidR="00A12BC8" w14:paraId="66BEFA4F" w14:textId="77777777" w:rsidTr="00AD6316">
        <w:tc>
          <w:tcPr>
            <w:tcW w:w="1659" w:type="dxa"/>
          </w:tcPr>
          <w:p w14:paraId="7361249F" w14:textId="77777777" w:rsidR="00A12BC8" w:rsidRDefault="00A12BC8" w:rsidP="00AD6316">
            <w:r>
              <w:rPr>
                <w:rFonts w:hint="eastAsia"/>
              </w:rPr>
              <w:t>N</w:t>
            </w:r>
            <w:r>
              <w:t>avigation bar</w:t>
            </w:r>
          </w:p>
        </w:tc>
        <w:tc>
          <w:tcPr>
            <w:tcW w:w="1659" w:type="dxa"/>
          </w:tcPr>
          <w:p w14:paraId="70C6D6E1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172E5DF7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68D799AE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322F96F5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</w:tr>
      <w:tr w:rsidR="00A12BC8" w14:paraId="0A9030E4" w14:textId="77777777" w:rsidTr="00AD6316">
        <w:tc>
          <w:tcPr>
            <w:tcW w:w="1659" w:type="dxa"/>
          </w:tcPr>
          <w:p w14:paraId="4795A993" w14:textId="77777777" w:rsidR="00A12BC8" w:rsidRDefault="00A12BC8" w:rsidP="00AD6316">
            <w:r>
              <w:rPr>
                <w:rFonts w:hint="eastAsia"/>
              </w:rPr>
              <w:lastRenderedPageBreak/>
              <w:t>F</w:t>
            </w:r>
            <w:r>
              <w:t>orm</w:t>
            </w:r>
          </w:p>
        </w:tc>
        <w:tc>
          <w:tcPr>
            <w:tcW w:w="1659" w:type="dxa"/>
          </w:tcPr>
          <w:p w14:paraId="5397566D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6FDB6E42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5021D1F0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3C7FB6AF" w14:textId="77777777" w:rsidR="00A12BC8" w:rsidRDefault="00A12BC8" w:rsidP="00AD6316">
            <w:r>
              <w:rPr>
                <w:rFonts w:hint="eastAsia"/>
              </w:rPr>
              <w:t>√</w:t>
            </w:r>
          </w:p>
        </w:tc>
      </w:tr>
    </w:tbl>
    <w:p w14:paraId="58B06215" w14:textId="77777777" w:rsidR="00A12BC8" w:rsidRDefault="00A12BC8" w:rsidP="00A12BC8"/>
    <w:p w14:paraId="01AFB5DF" w14:textId="77777777" w:rsidR="00A12BC8" w:rsidRDefault="00A12BC8" w:rsidP="00A12BC8">
      <w:r>
        <w:t>Function test:</w:t>
      </w:r>
    </w:p>
    <w:p w14:paraId="4CE0D140" w14:textId="77777777" w:rsidR="00A12BC8" w:rsidDel="008F5210" w:rsidRDefault="00A12BC8" w:rsidP="00A12BC8">
      <w:pPr>
        <w:rPr>
          <w:del w:id="2" w:author="图 梅" w:date="2019-10-31T22:04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BC8" w14:paraId="0A3F2DC2" w14:textId="77777777" w:rsidTr="00AD6316">
        <w:tc>
          <w:tcPr>
            <w:tcW w:w="2074" w:type="dxa"/>
          </w:tcPr>
          <w:p w14:paraId="67C868A7" w14:textId="77777777" w:rsidR="00A12BC8" w:rsidRDefault="00A12BC8" w:rsidP="00AD6316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2074" w:type="dxa"/>
          </w:tcPr>
          <w:p w14:paraId="0E63CECC" w14:textId="77777777" w:rsidR="00A12BC8" w:rsidRDefault="00A12BC8" w:rsidP="00AD6316">
            <w:r>
              <w:rPr>
                <w:rFonts w:hint="eastAsia"/>
              </w:rPr>
              <w:t>T</w:t>
            </w:r>
            <w:r>
              <w:t>est case</w:t>
            </w:r>
          </w:p>
        </w:tc>
        <w:tc>
          <w:tcPr>
            <w:tcW w:w="2074" w:type="dxa"/>
          </w:tcPr>
          <w:p w14:paraId="260132D1" w14:textId="77777777" w:rsidR="00A12BC8" w:rsidRDefault="00A12BC8" w:rsidP="00AD6316">
            <w:r>
              <w:rPr>
                <w:rFonts w:hint="eastAsia"/>
              </w:rPr>
              <w:t>E</w:t>
            </w:r>
            <w:r>
              <w:t>xpects</w:t>
            </w:r>
          </w:p>
        </w:tc>
        <w:tc>
          <w:tcPr>
            <w:tcW w:w="2074" w:type="dxa"/>
          </w:tcPr>
          <w:p w14:paraId="17073313" w14:textId="77777777" w:rsidR="00A12BC8" w:rsidRDefault="00A12BC8" w:rsidP="00AD6316">
            <w:r>
              <w:rPr>
                <w:rFonts w:hint="eastAsia"/>
              </w:rPr>
              <w:t>R</w:t>
            </w:r>
            <w:r>
              <w:t>esults</w:t>
            </w:r>
          </w:p>
        </w:tc>
      </w:tr>
      <w:tr w:rsidR="00A12BC8" w14:paraId="67908A62" w14:textId="77777777" w:rsidTr="00AD6316">
        <w:tc>
          <w:tcPr>
            <w:tcW w:w="2074" w:type="dxa"/>
          </w:tcPr>
          <w:p w14:paraId="34CB1463" w14:textId="77777777" w:rsidR="00A12BC8" w:rsidRDefault="00A12BC8" w:rsidP="00AD6316">
            <w:r>
              <w:t>Create a task</w:t>
            </w:r>
          </w:p>
        </w:tc>
        <w:tc>
          <w:tcPr>
            <w:tcW w:w="2074" w:type="dxa"/>
          </w:tcPr>
          <w:p w14:paraId="6DD9FA8C" w14:textId="77777777" w:rsidR="00A12BC8" w:rsidRDefault="00A12BC8" w:rsidP="00A12BC8">
            <w:pPr>
              <w:pStyle w:val="ListParagraph"/>
              <w:numPr>
                <w:ilvl w:val="0"/>
                <w:numId w:val="1"/>
              </w:numPr>
              <w:ind w:firstLineChars="0"/>
            </w:pPr>
            <w:bookmarkStart w:id="3" w:name="OLE_LINK2"/>
            <w:r>
              <w:t>In homepage, select menu New a task</w:t>
            </w:r>
          </w:p>
          <w:bookmarkEnd w:id="3"/>
          <w:p w14:paraId="5E6DABDE" w14:textId="77777777" w:rsidR="00A12BC8" w:rsidRDefault="00A12BC8" w:rsidP="00A12BC8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In create task page, fill task information</w:t>
            </w:r>
          </w:p>
          <w:p w14:paraId="306749C7" w14:textId="77777777" w:rsidR="00A12BC8" w:rsidRDefault="00A12BC8" w:rsidP="00AD6316">
            <w:r>
              <w:t>Click create button</w:t>
            </w:r>
          </w:p>
        </w:tc>
        <w:tc>
          <w:tcPr>
            <w:tcW w:w="2074" w:type="dxa"/>
          </w:tcPr>
          <w:p w14:paraId="058620E0" w14:textId="77777777" w:rsidR="00A12BC8" w:rsidRDefault="00A12BC8" w:rsidP="00AD6316">
            <w:r>
              <w:t>1. Create task page is displayed</w:t>
            </w:r>
          </w:p>
          <w:p w14:paraId="05A7F317" w14:textId="77777777" w:rsidR="00A12BC8" w:rsidRDefault="00A12BC8" w:rsidP="00AD6316">
            <w:r>
              <w:t xml:space="preserve">2. Task event is </w:t>
            </w:r>
            <w:proofErr w:type="gramStart"/>
            <w:r>
              <w:t>created</w:t>
            </w:r>
            <w:proofErr w:type="gramEnd"/>
            <w:r>
              <w:t xml:space="preserve"> and items has been successfully added into table. </w:t>
            </w:r>
          </w:p>
          <w:p w14:paraId="1725784C" w14:textId="77777777" w:rsidR="00A12BC8" w:rsidRDefault="00A12BC8" w:rsidP="00AD6316">
            <w:r>
              <w:t>3.After user add a task, the page should go back to index.html</w:t>
            </w:r>
          </w:p>
        </w:tc>
        <w:tc>
          <w:tcPr>
            <w:tcW w:w="2074" w:type="dxa"/>
          </w:tcPr>
          <w:p w14:paraId="1384C544" w14:textId="77777777" w:rsidR="00A12BC8" w:rsidRDefault="00A12BC8" w:rsidP="00AD6316"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A12BC8" w14:paraId="40FA4573" w14:textId="77777777" w:rsidTr="00AD6316">
        <w:tc>
          <w:tcPr>
            <w:tcW w:w="2074" w:type="dxa"/>
          </w:tcPr>
          <w:p w14:paraId="2F19B2C9" w14:textId="77777777" w:rsidR="00A12BC8" w:rsidRDefault="00A12BC8" w:rsidP="00AD6316">
            <w:r>
              <w:rPr>
                <w:rFonts w:hint="eastAsia"/>
              </w:rPr>
              <w:t>S</w:t>
            </w:r>
            <w:r>
              <w:t>how to do list</w:t>
            </w:r>
          </w:p>
        </w:tc>
        <w:tc>
          <w:tcPr>
            <w:tcW w:w="2074" w:type="dxa"/>
          </w:tcPr>
          <w:p w14:paraId="07EC930D" w14:textId="77777777" w:rsidR="00A12BC8" w:rsidRDefault="00A12BC8" w:rsidP="00A12BC8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t xml:space="preserve">In homepage, all uncompleted tasks </w:t>
            </w:r>
            <w:proofErr w:type="gramStart"/>
            <w:r>
              <w:t>is</w:t>
            </w:r>
            <w:proofErr w:type="gramEnd"/>
            <w:r>
              <w:t xml:space="preserve"> displayed.</w:t>
            </w:r>
          </w:p>
          <w:p w14:paraId="19D21EE2" w14:textId="77777777" w:rsidR="00A12BC8" w:rsidRDefault="00A12BC8" w:rsidP="00A12BC8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t xml:space="preserve">In </w:t>
            </w:r>
            <w:proofErr w:type="spellStart"/>
            <w:r>
              <w:t>viewT</w:t>
            </w:r>
            <w:r>
              <w:rPr>
                <w:rFonts w:hint="eastAsia"/>
              </w:rPr>
              <w:t>ask</w:t>
            </w:r>
            <w:proofErr w:type="spellEnd"/>
            <w:r>
              <w:t xml:space="preserve"> page, the completed and uncompleted tasks is displayed separately.</w:t>
            </w:r>
          </w:p>
        </w:tc>
        <w:tc>
          <w:tcPr>
            <w:tcW w:w="2074" w:type="dxa"/>
          </w:tcPr>
          <w:p w14:paraId="2CF790AE" w14:textId="77777777" w:rsidR="00A12BC8" w:rsidRDefault="00A12BC8" w:rsidP="00A12BC8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All information is correct.</w:t>
            </w:r>
          </w:p>
        </w:tc>
        <w:tc>
          <w:tcPr>
            <w:tcW w:w="2074" w:type="dxa"/>
          </w:tcPr>
          <w:p w14:paraId="30762F1D" w14:textId="77777777" w:rsidR="00A12BC8" w:rsidRDefault="00A12BC8" w:rsidP="00AD6316"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A12BC8" w14:paraId="44F02B34" w14:textId="77777777" w:rsidTr="00AD6316">
        <w:tc>
          <w:tcPr>
            <w:tcW w:w="2074" w:type="dxa"/>
          </w:tcPr>
          <w:p w14:paraId="5C47256B" w14:textId="77777777" w:rsidR="00A12BC8" w:rsidRDefault="00A12BC8" w:rsidP="00AD6316">
            <w:r>
              <w:rPr>
                <w:rFonts w:hint="eastAsia"/>
              </w:rPr>
              <w:t>M</w:t>
            </w:r>
            <w:r>
              <w:t>ark task as complete</w:t>
            </w:r>
          </w:p>
        </w:tc>
        <w:tc>
          <w:tcPr>
            <w:tcW w:w="2074" w:type="dxa"/>
          </w:tcPr>
          <w:p w14:paraId="30734F24" w14:textId="77777777" w:rsidR="00A12BC8" w:rsidRDefault="00A12BC8" w:rsidP="00A12BC8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 xml:space="preserve">In homepage, select one task and mark it as </w:t>
            </w:r>
            <w:proofErr w:type="gramStart"/>
            <w:r>
              <w:t>complete.(</w:t>
            </w:r>
            <w:proofErr w:type="gramEnd"/>
            <w:r>
              <w:t>click the complete button)</w:t>
            </w:r>
          </w:p>
          <w:p w14:paraId="52AFE6AD" w14:textId="77777777" w:rsidR="00A12BC8" w:rsidRPr="006873E1" w:rsidRDefault="00A12BC8" w:rsidP="00AD6316"/>
        </w:tc>
        <w:tc>
          <w:tcPr>
            <w:tcW w:w="2074" w:type="dxa"/>
          </w:tcPr>
          <w:p w14:paraId="41316971" w14:textId="77777777" w:rsidR="00A12BC8" w:rsidRDefault="00A12BC8" w:rsidP="00A12BC8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 xml:space="preserve">The task should disappear on this page and in </w:t>
            </w:r>
            <w:proofErr w:type="spellStart"/>
            <w:r>
              <w:t>viewT</w:t>
            </w:r>
            <w:r>
              <w:rPr>
                <w:rFonts w:hint="eastAsia"/>
              </w:rPr>
              <w:t>ask</w:t>
            </w:r>
            <w:proofErr w:type="spellEnd"/>
            <w:r>
              <w:t xml:space="preserve"> page, the task </w:t>
            </w:r>
            <w:proofErr w:type="gramStart"/>
            <w:r>
              <w:t>appear</w:t>
            </w:r>
            <w:proofErr w:type="gramEnd"/>
            <w:r>
              <w:t xml:space="preserve"> in complete table.</w:t>
            </w:r>
          </w:p>
          <w:p w14:paraId="1FA6F1CA" w14:textId="77777777" w:rsidR="00A12BC8" w:rsidRPr="006873E1" w:rsidRDefault="00A12BC8" w:rsidP="00AD6316"/>
        </w:tc>
        <w:tc>
          <w:tcPr>
            <w:tcW w:w="2074" w:type="dxa"/>
          </w:tcPr>
          <w:p w14:paraId="62968EC6" w14:textId="77777777" w:rsidR="00A12BC8" w:rsidRDefault="00A12BC8" w:rsidP="00AD6316"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A12BC8" w14:paraId="6858D185" w14:textId="77777777" w:rsidTr="00AD6316">
        <w:tc>
          <w:tcPr>
            <w:tcW w:w="2074" w:type="dxa"/>
          </w:tcPr>
          <w:p w14:paraId="4CB64B99" w14:textId="77777777" w:rsidR="00A12BC8" w:rsidRDefault="00A12BC8" w:rsidP="00AD6316">
            <w:r>
              <w:t>Edit task</w:t>
            </w:r>
          </w:p>
        </w:tc>
        <w:tc>
          <w:tcPr>
            <w:tcW w:w="2074" w:type="dxa"/>
          </w:tcPr>
          <w:p w14:paraId="087F0108" w14:textId="77777777" w:rsidR="00A12BC8" w:rsidRDefault="00A12BC8" w:rsidP="00A12BC8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 xml:space="preserve"> homepage, select one task and click the edit button</w:t>
            </w:r>
          </w:p>
          <w:p w14:paraId="0B573839" w14:textId="77777777" w:rsidR="00A12BC8" w:rsidRDefault="00A12BC8" w:rsidP="00A12BC8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In edit page, fill task information</w:t>
            </w:r>
          </w:p>
          <w:p w14:paraId="2C148B8B" w14:textId="77777777" w:rsidR="00A12BC8" w:rsidRDefault="00A12BC8" w:rsidP="00A12BC8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Click save change button.</w:t>
            </w:r>
          </w:p>
          <w:p w14:paraId="2B3A2D1D" w14:textId="77777777" w:rsidR="00A12BC8" w:rsidRDefault="00A12BC8" w:rsidP="00A12BC8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User changes the title into a new one that has existed.</w:t>
            </w:r>
          </w:p>
        </w:tc>
        <w:tc>
          <w:tcPr>
            <w:tcW w:w="2074" w:type="dxa"/>
          </w:tcPr>
          <w:p w14:paraId="71E16E4D" w14:textId="77777777" w:rsidR="00A12BC8" w:rsidRDefault="00A12BC8" w:rsidP="00A12BC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t>The page jump to edit page correctly.</w:t>
            </w:r>
          </w:p>
          <w:p w14:paraId="705165B9" w14:textId="77777777" w:rsidR="00A12BC8" w:rsidRDefault="00A12BC8" w:rsidP="00A12BC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t xml:space="preserve">After the user submit the form, the page should go back to homepage. </w:t>
            </w:r>
          </w:p>
          <w:p w14:paraId="7DB85DD1" w14:textId="77777777" w:rsidR="00A12BC8" w:rsidRDefault="00A12BC8" w:rsidP="00A12BC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t>The information has been changed and displayed correctly in homepage.</w:t>
            </w:r>
          </w:p>
          <w:p w14:paraId="24F4259F" w14:textId="77777777" w:rsidR="00A12BC8" w:rsidRDefault="00A12BC8" w:rsidP="00A12BC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 xml:space="preserve"> flash message will warn user of repeated title.</w:t>
            </w:r>
          </w:p>
          <w:p w14:paraId="455400A1" w14:textId="77777777" w:rsidR="00A12BC8" w:rsidRDefault="00A12BC8" w:rsidP="00AD6316">
            <w:pPr>
              <w:pStyle w:val="ListParagraph"/>
              <w:ind w:left="360" w:firstLineChars="0" w:firstLine="0"/>
            </w:pPr>
          </w:p>
        </w:tc>
        <w:tc>
          <w:tcPr>
            <w:tcW w:w="2074" w:type="dxa"/>
          </w:tcPr>
          <w:p w14:paraId="42A8FF59" w14:textId="77777777" w:rsidR="00A12BC8" w:rsidRDefault="00A12BC8" w:rsidP="00AD6316"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A12BC8" w14:paraId="09DFFEB5" w14:textId="77777777" w:rsidTr="00AD6316">
        <w:trPr>
          <w:trHeight w:val="378"/>
        </w:trPr>
        <w:tc>
          <w:tcPr>
            <w:tcW w:w="2074" w:type="dxa"/>
          </w:tcPr>
          <w:p w14:paraId="326AD381" w14:textId="77777777" w:rsidR="00A12BC8" w:rsidRDefault="00A12BC8" w:rsidP="00AD6316">
            <w:r>
              <w:rPr>
                <w:rFonts w:hint="eastAsia"/>
              </w:rPr>
              <w:lastRenderedPageBreak/>
              <w:t>E</w:t>
            </w:r>
            <w:r>
              <w:t>rror page</w:t>
            </w:r>
          </w:p>
        </w:tc>
        <w:tc>
          <w:tcPr>
            <w:tcW w:w="2074" w:type="dxa"/>
          </w:tcPr>
          <w:p w14:paraId="4740BCD3" w14:textId="77777777" w:rsidR="00A12BC8" w:rsidRDefault="00A12BC8" w:rsidP="00A12BC8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In homepage, select menu New a task</w:t>
            </w:r>
          </w:p>
          <w:p w14:paraId="1998D700" w14:textId="77777777" w:rsidR="00A12BC8" w:rsidRDefault="00A12BC8" w:rsidP="00A12BC8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 xml:space="preserve">Fill the form with existed title or title longer than 16 words </w:t>
            </w:r>
          </w:p>
          <w:p w14:paraId="177CE781" w14:textId="77777777" w:rsidR="00A12BC8" w:rsidRDefault="00A12BC8" w:rsidP="00A12BC8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 xml:space="preserve">Click create button </w:t>
            </w:r>
          </w:p>
          <w:p w14:paraId="2DCA04CC" w14:textId="77777777" w:rsidR="00A12BC8" w:rsidRDefault="00A12BC8" w:rsidP="00A12BC8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>Modify URL in browser, which page is not existed</w:t>
            </w:r>
          </w:p>
        </w:tc>
        <w:tc>
          <w:tcPr>
            <w:tcW w:w="2074" w:type="dxa"/>
          </w:tcPr>
          <w:p w14:paraId="3A26E425" w14:textId="77777777" w:rsidR="00A12BC8" w:rsidRDefault="00A12BC8" w:rsidP="00A12BC8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t>The homepage gives out a flash message to warn user of invalid input.</w:t>
            </w:r>
          </w:p>
          <w:p w14:paraId="010B37B6" w14:textId="77777777" w:rsidR="00A12BC8" w:rsidRDefault="00A12BC8" w:rsidP="00A12BC8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“page not found” error page should be displayed </w:t>
            </w:r>
          </w:p>
        </w:tc>
        <w:tc>
          <w:tcPr>
            <w:tcW w:w="2074" w:type="dxa"/>
          </w:tcPr>
          <w:p w14:paraId="2664F38C" w14:textId="77777777" w:rsidR="00A12BC8" w:rsidRDefault="00A12BC8" w:rsidP="00AD6316"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A12BC8" w14:paraId="1310A3D8" w14:textId="77777777" w:rsidTr="00AD6316">
        <w:trPr>
          <w:trHeight w:val="378"/>
        </w:trPr>
        <w:tc>
          <w:tcPr>
            <w:tcW w:w="2074" w:type="dxa"/>
          </w:tcPr>
          <w:p w14:paraId="713B113F" w14:textId="77777777" w:rsidR="00A12BC8" w:rsidRDefault="00A12BC8" w:rsidP="00AD6316">
            <w:r>
              <w:rPr>
                <w:rFonts w:hint="eastAsia"/>
              </w:rPr>
              <w:t>S</w:t>
            </w:r>
            <w:r>
              <w:t>cript to manage database migrate, upgrade and rollback</w:t>
            </w:r>
          </w:p>
        </w:tc>
        <w:tc>
          <w:tcPr>
            <w:tcW w:w="2074" w:type="dxa"/>
          </w:tcPr>
          <w:p w14:paraId="02119BE2" w14:textId="77777777" w:rsidR="00A12BC8" w:rsidRDefault="00A12BC8" w:rsidP="00A12BC8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Add index to id in data model</w:t>
            </w:r>
          </w:p>
          <w:p w14:paraId="7895DDE0" w14:textId="77777777" w:rsidR="00A12BC8" w:rsidRDefault="00A12BC8" w:rsidP="00A12BC8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 xml:space="preserve">Execute </w:t>
            </w:r>
            <w:proofErr w:type="spellStart"/>
            <w:r>
              <w:t>db</w:t>
            </w:r>
            <w:proofErr w:type="spellEnd"/>
            <w:r>
              <w:t xml:space="preserve"> upgrade</w:t>
            </w:r>
          </w:p>
          <w:p w14:paraId="286DE419" w14:textId="77777777" w:rsidR="00A12BC8" w:rsidRDefault="00A12BC8" w:rsidP="00AD6316">
            <w:r>
              <w:t xml:space="preserve">Execute </w:t>
            </w:r>
            <w:proofErr w:type="spellStart"/>
            <w:r>
              <w:t>db</w:t>
            </w:r>
            <w:proofErr w:type="spellEnd"/>
            <w:r>
              <w:t xml:space="preserve"> downgrade</w:t>
            </w:r>
          </w:p>
        </w:tc>
        <w:tc>
          <w:tcPr>
            <w:tcW w:w="2074" w:type="dxa"/>
          </w:tcPr>
          <w:p w14:paraId="1AD45818" w14:textId="77777777" w:rsidR="00A12BC8" w:rsidRDefault="00A12BC8" w:rsidP="00A12BC8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 xml:space="preserve">After </w:t>
            </w:r>
            <w:proofErr w:type="gramStart"/>
            <w:r>
              <w:t>run</w:t>
            </w:r>
            <w:proofErr w:type="gram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upgrade, We can find index added in </w:t>
            </w:r>
            <w:proofErr w:type="spellStart"/>
            <w:r>
              <w:t>db</w:t>
            </w:r>
            <w:proofErr w:type="spellEnd"/>
            <w:r>
              <w:t xml:space="preserve"> structure</w:t>
            </w:r>
          </w:p>
          <w:p w14:paraId="5F444F5B" w14:textId="77777777" w:rsidR="00A12BC8" w:rsidRDefault="00A12BC8" w:rsidP="00AD6316">
            <w:r>
              <w:t xml:space="preserve">After </w:t>
            </w:r>
            <w:proofErr w:type="gramStart"/>
            <w:r>
              <w:t>run</w:t>
            </w:r>
            <w:proofErr w:type="gram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downgrade, we can find index is </w:t>
            </w:r>
            <w:proofErr w:type="spellStart"/>
            <w:r>
              <w:t>disappered</w:t>
            </w:r>
            <w:proofErr w:type="spellEnd"/>
          </w:p>
        </w:tc>
        <w:tc>
          <w:tcPr>
            <w:tcW w:w="2074" w:type="dxa"/>
          </w:tcPr>
          <w:p w14:paraId="5AA55091" w14:textId="77777777" w:rsidR="00A12BC8" w:rsidRDefault="00A12BC8" w:rsidP="00AD6316">
            <w:r>
              <w:rPr>
                <w:rFonts w:hint="eastAsia"/>
              </w:rPr>
              <w:t>p</w:t>
            </w:r>
            <w:r>
              <w:t>ass</w:t>
            </w:r>
          </w:p>
        </w:tc>
      </w:tr>
    </w:tbl>
    <w:p w14:paraId="006A4ECB" w14:textId="77777777" w:rsidR="00A12BC8" w:rsidRDefault="00A12BC8" w:rsidP="00A12BC8"/>
    <w:p w14:paraId="095D7381" w14:textId="77777777" w:rsidR="00A12BC8" w:rsidRDefault="00A12BC8" w:rsidP="00A12BC8">
      <w:r>
        <w:t>D</w:t>
      </w:r>
      <w:r>
        <w:rPr>
          <w:rFonts w:hint="eastAsia"/>
        </w:rPr>
        <w:t>atabase</w:t>
      </w:r>
      <w:r>
        <w:t xml:space="preserve"> migration, updates and rollbacks test case running detail is as follow:</w:t>
      </w:r>
    </w:p>
    <w:p w14:paraId="6124C05A" w14:textId="77777777" w:rsidR="00A12BC8" w:rsidRDefault="00A12BC8" w:rsidP="00A12BC8"/>
    <w:p w14:paraId="59F433A5" w14:textId="77777777" w:rsidR="00A12BC8" w:rsidRDefault="00A12BC8" w:rsidP="00A12BC8">
      <w:pPr>
        <w:pStyle w:val="ListParagraph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  <w:noProof/>
        </w:rPr>
        <w:t>Create migrate warehouse</w:t>
      </w:r>
    </w:p>
    <w:p w14:paraId="086E152A" w14:textId="77777777" w:rsidR="00A12BC8" w:rsidRDefault="00A12BC8" w:rsidP="00A12BC8">
      <w:pPr>
        <w:pStyle w:val="ListParagraph"/>
        <w:ind w:left="360" w:firstLineChars="0" w:firstLine="0"/>
        <w:rPr>
          <w:noProof/>
        </w:rPr>
      </w:pPr>
      <w:r>
        <w:rPr>
          <w:noProof/>
        </w:rPr>
        <w:t>&gt;</w:t>
      </w:r>
      <w:r>
        <w:rPr>
          <w:rFonts w:hint="eastAsia"/>
          <w:noProof/>
        </w:rPr>
        <w:t>python manage.py db init</w:t>
      </w:r>
    </w:p>
    <w:p w14:paraId="022EA608" w14:textId="77777777" w:rsidR="00A12BC8" w:rsidRDefault="00A12BC8" w:rsidP="00A12BC8">
      <w:pPr>
        <w:pStyle w:val="ListParagraph"/>
        <w:ind w:left="360" w:firstLineChars="0" w:firstLine="0"/>
        <w:rPr>
          <w:noProof/>
        </w:rPr>
      </w:pPr>
    </w:p>
    <w:p w14:paraId="52A4361B" w14:textId="77777777" w:rsidR="00A12BC8" w:rsidRDefault="00A12BC8" w:rsidP="00A12BC8">
      <w:pPr>
        <w:pStyle w:val="ListParagraph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  <w:noProof/>
        </w:rPr>
        <w:t>Add</w:t>
      </w:r>
      <w:r>
        <w:rPr>
          <w:noProof/>
        </w:rPr>
        <w:t xml:space="preserve"> </w:t>
      </w:r>
      <w:r>
        <w:rPr>
          <w:rFonts w:hint="eastAsia"/>
          <w:noProof/>
        </w:rPr>
        <w:t>index</w:t>
      </w:r>
      <w:r>
        <w:rPr>
          <w:noProof/>
        </w:rPr>
        <w:t xml:space="preserve"> in id</w:t>
      </w:r>
    </w:p>
    <w:p w14:paraId="00BC824E" w14:textId="77777777" w:rsidR="00A12BC8" w:rsidRPr="000735CB" w:rsidRDefault="00A12BC8" w:rsidP="00A12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0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sz w:val="20"/>
          <w:szCs w:val="20"/>
        </w:rPr>
        <w:t>i</w:t>
      </w:r>
      <w:r w:rsidRPr="000735CB">
        <w:rPr>
          <w:rFonts w:ascii="Consolas" w:eastAsia="宋体" w:hAnsi="Consolas" w:cs="宋体"/>
          <w:color w:val="000000"/>
          <w:sz w:val="20"/>
          <w:szCs w:val="20"/>
        </w:rPr>
        <w:t xml:space="preserve">d = </w:t>
      </w:r>
      <w:proofErr w:type="spellStart"/>
      <w:proofErr w:type="gramStart"/>
      <w:r w:rsidRPr="000735CB">
        <w:rPr>
          <w:rFonts w:ascii="Consolas" w:eastAsia="宋体" w:hAnsi="Consolas" w:cs="宋体"/>
          <w:color w:val="000000"/>
          <w:sz w:val="20"/>
          <w:szCs w:val="20"/>
        </w:rPr>
        <w:t>db.Column</w:t>
      </w:r>
      <w:proofErr w:type="spellEnd"/>
      <w:proofErr w:type="gramEnd"/>
      <w:r w:rsidRPr="000735CB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spellStart"/>
      <w:r w:rsidRPr="000735CB">
        <w:rPr>
          <w:rFonts w:ascii="Consolas" w:eastAsia="宋体" w:hAnsi="Consolas" w:cs="宋体"/>
          <w:color w:val="000000"/>
          <w:sz w:val="20"/>
          <w:szCs w:val="20"/>
        </w:rPr>
        <w:t>db.Integer</w:t>
      </w:r>
      <w:proofErr w:type="spellEnd"/>
      <w:r w:rsidRPr="000735CB">
        <w:rPr>
          <w:rFonts w:ascii="Consolas" w:eastAsia="宋体" w:hAnsi="Consolas" w:cs="宋体"/>
          <w:color w:val="000000"/>
          <w:sz w:val="20"/>
          <w:szCs w:val="20"/>
        </w:rPr>
        <w:t xml:space="preserve">, </w:t>
      </w:r>
      <w:proofErr w:type="spellStart"/>
      <w:r w:rsidRPr="000735CB">
        <w:rPr>
          <w:rFonts w:ascii="Consolas" w:eastAsia="宋体" w:hAnsi="Consolas" w:cs="宋体"/>
          <w:color w:val="660099"/>
          <w:sz w:val="20"/>
          <w:szCs w:val="20"/>
        </w:rPr>
        <w:t>primary_key</w:t>
      </w:r>
      <w:proofErr w:type="spellEnd"/>
      <w:r w:rsidRPr="000735CB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735CB">
        <w:rPr>
          <w:rFonts w:ascii="Consolas" w:eastAsia="宋体" w:hAnsi="Consolas" w:cs="宋体"/>
          <w:b/>
          <w:bCs/>
          <w:color w:val="000080"/>
          <w:sz w:val="20"/>
          <w:szCs w:val="20"/>
        </w:rPr>
        <w:t>True</w:t>
      </w:r>
      <w:r w:rsidRPr="000735CB">
        <w:rPr>
          <w:rFonts w:ascii="Consolas" w:eastAsia="宋体" w:hAnsi="Consolas" w:cs="宋体"/>
          <w:color w:val="000000"/>
          <w:sz w:val="20"/>
          <w:szCs w:val="20"/>
        </w:rPr>
        <w:t xml:space="preserve">, </w:t>
      </w:r>
      <w:r w:rsidRPr="000735CB">
        <w:rPr>
          <w:rFonts w:ascii="Consolas" w:eastAsia="宋体" w:hAnsi="Consolas" w:cs="宋体"/>
          <w:color w:val="660099"/>
          <w:sz w:val="20"/>
          <w:szCs w:val="20"/>
        </w:rPr>
        <w:t>index</w:t>
      </w:r>
      <w:r w:rsidRPr="000735CB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735CB">
        <w:rPr>
          <w:rFonts w:ascii="Consolas" w:eastAsia="宋体" w:hAnsi="Consolas" w:cs="宋体"/>
          <w:b/>
          <w:bCs/>
          <w:color w:val="000080"/>
          <w:sz w:val="20"/>
          <w:szCs w:val="20"/>
        </w:rPr>
        <w:t>True</w:t>
      </w:r>
      <w:r w:rsidRPr="000735CB">
        <w:rPr>
          <w:rFonts w:ascii="Consolas" w:eastAsia="宋体" w:hAnsi="Consolas" w:cs="宋体"/>
          <w:color w:val="000000"/>
          <w:sz w:val="20"/>
          <w:szCs w:val="20"/>
        </w:rPr>
        <w:t>)</w:t>
      </w:r>
    </w:p>
    <w:p w14:paraId="5ADFA24E" w14:textId="77777777" w:rsidR="00A12BC8" w:rsidRPr="000735CB" w:rsidRDefault="00A12BC8" w:rsidP="00A12BC8">
      <w:pPr>
        <w:pStyle w:val="ListParagraph"/>
        <w:ind w:left="360" w:firstLineChars="0" w:firstLine="0"/>
        <w:rPr>
          <w:noProof/>
        </w:rPr>
      </w:pPr>
    </w:p>
    <w:p w14:paraId="50627E7A" w14:textId="77777777" w:rsidR="00A12BC8" w:rsidRDefault="00A12BC8" w:rsidP="00A12BC8">
      <w:pPr>
        <w:pStyle w:val="ListParagraph"/>
        <w:numPr>
          <w:ilvl w:val="0"/>
          <w:numId w:val="12"/>
        </w:numPr>
        <w:ind w:firstLineChars="0"/>
        <w:rPr>
          <w:noProof/>
        </w:rPr>
      </w:pPr>
      <w:r>
        <w:rPr>
          <w:noProof/>
        </w:rPr>
        <w:t>Automatically C</w:t>
      </w:r>
      <w:r>
        <w:rPr>
          <w:rFonts w:hint="eastAsia"/>
          <w:noProof/>
        </w:rPr>
        <w:t>reate migrate script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</w:p>
    <w:p w14:paraId="6D9AE216" w14:textId="77777777" w:rsidR="00A12BC8" w:rsidRDefault="00A12BC8" w:rsidP="00A12BC8">
      <w:pPr>
        <w:ind w:firstLineChars="150" w:firstLine="330"/>
        <w:rPr>
          <w:noProof/>
        </w:rPr>
      </w:pPr>
      <w:r>
        <w:rPr>
          <w:noProof/>
        </w:rPr>
        <w:t>&gt;</w:t>
      </w:r>
      <w:r>
        <w:rPr>
          <w:rFonts w:hint="eastAsia"/>
          <w:noProof/>
        </w:rPr>
        <w:t>python manage.py db migrate - m "initail migration"</w:t>
      </w:r>
    </w:p>
    <w:p w14:paraId="69E0690A" w14:textId="77777777" w:rsidR="00A12BC8" w:rsidRDefault="00A12BC8" w:rsidP="00A12BC8">
      <w:pPr>
        <w:ind w:firstLineChars="150" w:firstLine="330"/>
        <w:rPr>
          <w:noProof/>
        </w:rPr>
      </w:pPr>
      <w:r w:rsidRPr="00535594">
        <w:rPr>
          <w:noProof/>
        </w:rPr>
        <w:lastRenderedPageBreak/>
        <w:drawing>
          <wp:inline distT="0" distB="0" distL="0" distR="0" wp14:anchorId="59107496" wp14:editId="67557482">
            <wp:extent cx="5274310" cy="34385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81" cy="34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98FF" w14:textId="77777777" w:rsidR="00A12BC8" w:rsidRPr="000735CB" w:rsidRDefault="00A12BC8" w:rsidP="00A12BC8">
      <w:pPr>
        <w:ind w:firstLineChars="150" w:firstLine="330"/>
        <w:rPr>
          <w:noProof/>
        </w:rPr>
      </w:pPr>
    </w:p>
    <w:p w14:paraId="3A3C4BD9" w14:textId="77777777" w:rsidR="00A12BC8" w:rsidRDefault="00A12BC8" w:rsidP="00A12BC8">
      <w:pPr>
        <w:pStyle w:val="ListParagraph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  <w:noProof/>
        </w:rPr>
        <w:t>Update DB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</w:p>
    <w:p w14:paraId="36369C2C" w14:textId="77777777" w:rsidR="00A12BC8" w:rsidRDefault="00A12BC8" w:rsidP="00A12BC8">
      <w:pPr>
        <w:pStyle w:val="ListParagraph"/>
        <w:ind w:left="360" w:firstLineChars="0" w:firstLine="0"/>
        <w:rPr>
          <w:noProof/>
        </w:rPr>
      </w:pPr>
      <w:r>
        <w:rPr>
          <w:noProof/>
        </w:rPr>
        <w:t>&gt;</w:t>
      </w:r>
      <w:r>
        <w:rPr>
          <w:rFonts w:hint="eastAsia"/>
          <w:noProof/>
        </w:rPr>
        <w:t>python manage.py db upgrade</w:t>
      </w:r>
    </w:p>
    <w:p w14:paraId="681223BE" w14:textId="77777777" w:rsidR="00A12BC8" w:rsidRDefault="00A12BC8" w:rsidP="00A12BC8">
      <w:pPr>
        <w:pStyle w:val="ListParagraph"/>
        <w:ind w:left="360" w:firstLineChars="0" w:firstLine="0"/>
        <w:rPr>
          <w:noProof/>
        </w:rPr>
      </w:pPr>
    </w:p>
    <w:p w14:paraId="1AF20F1C" w14:textId="77777777" w:rsidR="00A12BC8" w:rsidRDefault="00A12BC8" w:rsidP="00A12BC8">
      <w:pPr>
        <w:pStyle w:val="ListParagraph"/>
        <w:ind w:left="360" w:firstLineChars="0" w:firstLine="0"/>
        <w:rPr>
          <w:noProof/>
        </w:rPr>
      </w:pPr>
      <w:r w:rsidRPr="00535594">
        <w:rPr>
          <w:noProof/>
        </w:rPr>
        <w:drawing>
          <wp:inline distT="0" distB="0" distL="0" distR="0" wp14:anchorId="54638D25" wp14:editId="0A2AB031">
            <wp:extent cx="5274310" cy="29660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6BE7" w14:textId="77777777" w:rsidR="00A12BC8" w:rsidRDefault="00A12BC8" w:rsidP="00A12BC8">
      <w:pPr>
        <w:pStyle w:val="ListParagraph"/>
        <w:numPr>
          <w:ilvl w:val="0"/>
          <w:numId w:val="12"/>
        </w:numPr>
        <w:ind w:firstLineChars="0"/>
        <w:rPr>
          <w:noProof/>
        </w:rPr>
      </w:pPr>
      <w:r>
        <w:rPr>
          <w:noProof/>
        </w:rPr>
        <w:t>Rollback DB</w:t>
      </w:r>
    </w:p>
    <w:p w14:paraId="034A68BE" w14:textId="77777777" w:rsidR="00A12BC8" w:rsidRDefault="00A12BC8" w:rsidP="00A12BC8">
      <w:pPr>
        <w:pStyle w:val="ListParagraph"/>
        <w:ind w:left="360" w:firstLineChars="0" w:firstLine="0"/>
        <w:rPr>
          <w:noProof/>
        </w:rPr>
      </w:pPr>
      <w:r>
        <w:rPr>
          <w:noProof/>
        </w:rPr>
        <w:t>&gt;python manage.py db downgrade</w:t>
      </w:r>
    </w:p>
    <w:p w14:paraId="58A1031C" w14:textId="77777777" w:rsidR="00A12BC8" w:rsidRDefault="00A12BC8" w:rsidP="00A12BC8">
      <w:pPr>
        <w:pStyle w:val="ListParagraph"/>
        <w:ind w:left="360" w:firstLineChars="0" w:firstLine="0"/>
        <w:rPr>
          <w:noProof/>
        </w:rPr>
      </w:pPr>
    </w:p>
    <w:p w14:paraId="34012AF5" w14:textId="77777777" w:rsidR="00A12BC8" w:rsidRDefault="00A12BC8" w:rsidP="00A12BC8">
      <w:pPr>
        <w:pStyle w:val="ListParagraph"/>
        <w:ind w:left="360" w:firstLineChars="0" w:firstLine="0"/>
        <w:rPr>
          <w:noProof/>
        </w:rPr>
      </w:pPr>
      <w:r w:rsidRPr="00535594">
        <w:rPr>
          <w:noProof/>
        </w:rPr>
        <w:lastRenderedPageBreak/>
        <w:drawing>
          <wp:inline distT="0" distB="0" distL="0" distR="0" wp14:anchorId="22B602EC" wp14:editId="3B9AD746">
            <wp:extent cx="5274310" cy="27844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C50F" w14:textId="77777777" w:rsidR="00A12BC8" w:rsidRDefault="00A12BC8" w:rsidP="00A12BC8"/>
    <w:p w14:paraId="5C6991EF" w14:textId="77777777" w:rsidR="00A12BC8" w:rsidRDefault="00A12BC8" w:rsidP="00A12BC8">
      <w:r>
        <w:t xml:space="preserve">The compatibility test and function test </w:t>
      </w:r>
      <w:proofErr w:type="gramStart"/>
      <w:r>
        <w:t>proves</w:t>
      </w:r>
      <w:proofErr w:type="gramEnd"/>
      <w:r>
        <w:t xml:space="preserve"> that this web application can display well on most of the browsers and its function can satisfy the specification.</w:t>
      </w:r>
    </w:p>
    <w:p w14:paraId="37B7A64A" w14:textId="77777777" w:rsidR="00A12BC8" w:rsidRDefault="00A12BC8"/>
    <w:sectPr w:rsidR="00A12B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218"/>
    <w:multiLevelType w:val="hybridMultilevel"/>
    <w:tmpl w:val="0CA697BA"/>
    <w:lvl w:ilvl="0" w:tplc="2026D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B218B"/>
    <w:multiLevelType w:val="hybridMultilevel"/>
    <w:tmpl w:val="4E5CA014"/>
    <w:lvl w:ilvl="0" w:tplc="A7166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37D9B"/>
    <w:multiLevelType w:val="hybridMultilevel"/>
    <w:tmpl w:val="0BE6E4E8"/>
    <w:lvl w:ilvl="0" w:tplc="40AE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47779"/>
    <w:multiLevelType w:val="hybridMultilevel"/>
    <w:tmpl w:val="5F3E233C"/>
    <w:lvl w:ilvl="0" w:tplc="6454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3C1A4B"/>
    <w:multiLevelType w:val="hybridMultilevel"/>
    <w:tmpl w:val="FD902FC8"/>
    <w:lvl w:ilvl="0" w:tplc="D1A43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867D4"/>
    <w:multiLevelType w:val="hybridMultilevel"/>
    <w:tmpl w:val="1D187298"/>
    <w:lvl w:ilvl="0" w:tplc="40F2D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282F68"/>
    <w:multiLevelType w:val="hybridMultilevel"/>
    <w:tmpl w:val="77E64AD4"/>
    <w:lvl w:ilvl="0" w:tplc="484E4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121A9B"/>
    <w:multiLevelType w:val="hybridMultilevel"/>
    <w:tmpl w:val="758CDBAA"/>
    <w:lvl w:ilvl="0" w:tplc="2BFAA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706C86"/>
    <w:multiLevelType w:val="hybridMultilevel"/>
    <w:tmpl w:val="CEB0F1A6"/>
    <w:lvl w:ilvl="0" w:tplc="8C78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2B0925"/>
    <w:multiLevelType w:val="hybridMultilevel"/>
    <w:tmpl w:val="DE422B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E54D34"/>
    <w:multiLevelType w:val="hybridMultilevel"/>
    <w:tmpl w:val="EF7E69E8"/>
    <w:lvl w:ilvl="0" w:tplc="9CAE2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8314A6"/>
    <w:multiLevelType w:val="hybridMultilevel"/>
    <w:tmpl w:val="16260C42"/>
    <w:lvl w:ilvl="0" w:tplc="90F8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4170B0"/>
    <w:multiLevelType w:val="hybridMultilevel"/>
    <w:tmpl w:val="FAFA0F58"/>
    <w:lvl w:ilvl="0" w:tplc="83248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BB6ACA"/>
    <w:multiLevelType w:val="hybridMultilevel"/>
    <w:tmpl w:val="1068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E49BA"/>
    <w:multiLevelType w:val="hybridMultilevel"/>
    <w:tmpl w:val="8F82DC9C"/>
    <w:lvl w:ilvl="0" w:tplc="5442D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8"/>
  </w:num>
  <w:num w:numId="5">
    <w:abstractNumId w:val="14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9"/>
  </w:num>
  <w:num w:numId="14">
    <w:abstractNumId w:val="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图 梅">
    <w15:presenceInfo w15:providerId="Windows Live" w15:userId="d78b83e38f38c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C8"/>
    <w:rsid w:val="00A12BC8"/>
    <w:rsid w:val="00AC32C7"/>
    <w:rsid w:val="00B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BFD3"/>
  <w15:chartTrackingRefBased/>
  <w15:docId w15:val="{75D2F228-D829-49ED-9EED-1D370BA9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C8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table" w:styleId="TableGrid">
    <w:name w:val="Table Grid"/>
    <w:basedOn w:val="TableNormal"/>
    <w:uiPriority w:val="39"/>
    <w:rsid w:val="00A12BC8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12B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图</dc:creator>
  <cp:keywords/>
  <dc:description/>
  <cp:lastModifiedBy>梅 图</cp:lastModifiedBy>
  <cp:revision>1</cp:revision>
  <dcterms:created xsi:type="dcterms:W3CDTF">2020-02-26T03:16:00Z</dcterms:created>
  <dcterms:modified xsi:type="dcterms:W3CDTF">2020-02-26T03:27:00Z</dcterms:modified>
</cp:coreProperties>
</file>